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commentRangeStart w:id="0"/>
      <w:r>
        <w:rPr>
          <w:rFonts w:hint="eastAsia"/>
        </w:rPr>
        <w:t>要求该软件能在公司内网上正常运行</w:t>
      </w:r>
      <w:commentRangeEnd w:id="0"/>
      <w:r>
        <w:commentReference w:id="0"/>
      </w:r>
      <w:r>
        <w:rPr>
          <w:rFonts w:hint="eastAsia"/>
        </w:rPr>
        <w:t xml:space="preserve">；  </w:t>
      </w:r>
    </w:p>
    <w:p>
      <w:pPr>
        <w:rPr>
          <w:rFonts w:hint="eastAsia"/>
        </w:rPr>
      </w:pPr>
    </w:p>
    <w:p>
      <w:pPr>
        <w:rPr>
          <w:rFonts w:hint="eastAsia"/>
        </w:rPr>
      </w:pPr>
      <w:r>
        <w:rPr>
          <w:rFonts w:hint="eastAsia"/>
        </w:rPr>
        <w:t>2.要求该软件支持主流浏览器，</w:t>
      </w:r>
      <w:del w:id="0" w:author="acer" w:date="2020-10-29T15:11:15Z">
        <w:r>
          <w:rPr>
            <w:rFonts w:hint="eastAsia"/>
          </w:rPr>
          <w:delText>对移动端友好</w:delText>
        </w:r>
      </w:del>
      <w:r>
        <w:rPr>
          <w:rFonts w:hint="eastAsia"/>
        </w:rPr>
        <w:t xml:space="preserve">； </w:t>
      </w:r>
      <w:r>
        <w:commentReference w:id="1"/>
      </w:r>
      <w:r>
        <w:rPr>
          <w:rFonts w:hint="eastAsia"/>
        </w:rPr>
        <w:t xml:space="preserve"> </w:t>
      </w:r>
    </w:p>
    <w:p>
      <w:pPr>
        <w:rPr>
          <w:rFonts w:hint="eastAsia"/>
        </w:rPr>
      </w:pPr>
    </w:p>
    <w:p>
      <w:pPr>
        <w:rPr>
          <w:rFonts w:hint="eastAsia"/>
        </w:rPr>
      </w:pPr>
      <w:r>
        <w:rPr>
          <w:rFonts w:hint="eastAsia"/>
        </w:rPr>
        <w:t>3.</w:t>
      </w:r>
      <w:commentRangeStart w:id="2"/>
      <w:r>
        <w:rPr>
          <w:rFonts w:hint="eastAsia"/>
        </w:rPr>
        <w:t>要求md编写支持分屏预览；</w:t>
      </w:r>
      <w:commentRangeEnd w:id="2"/>
      <w:r>
        <w:commentReference w:id="2"/>
      </w:r>
      <w:r>
        <w:rPr>
          <w:rFonts w:hint="eastAsia"/>
        </w:rPr>
        <w:t xml:space="preserve">  </w:t>
      </w:r>
    </w:p>
    <w:p>
      <w:pPr>
        <w:rPr>
          <w:rFonts w:hint="eastAsia"/>
        </w:rPr>
      </w:pPr>
      <w:r>
        <w:rPr>
          <w:rFonts w:hint="eastAsia"/>
        </w:rPr>
        <w:t xml:space="preserve">——编辑页面分左右两边，左边屏编辑md文档，右边屏实时显示对应的渲染后的md文档  </w:t>
      </w:r>
    </w:p>
    <w:p>
      <w:pPr>
        <w:rPr>
          <w:rFonts w:hint="eastAsia"/>
        </w:rPr>
      </w:pPr>
    </w:p>
    <w:p>
      <w:pPr>
        <w:rPr>
          <w:rFonts w:hint="eastAsia"/>
        </w:rPr>
      </w:pPr>
      <w:r>
        <w:rPr>
          <w:rFonts w:hint="eastAsia"/>
        </w:rPr>
        <w:t>4.要求黏贴代码到md文件编辑时，自动转换为对应md格式；</w:t>
      </w:r>
      <w:r>
        <w:commentReference w:id="3"/>
      </w:r>
      <w:r>
        <w:rPr>
          <w:rFonts w:hint="eastAsia"/>
        </w:rPr>
        <w:t xml:space="preserve">  </w:t>
      </w:r>
    </w:p>
    <w:p>
      <w:pPr>
        <w:rPr>
          <w:rFonts w:hint="eastAsia"/>
        </w:rPr>
      </w:pPr>
    </w:p>
    <w:p>
      <w:pPr>
        <w:rPr>
          <w:rFonts w:hint="eastAsia"/>
        </w:rPr>
      </w:pPr>
      <w:r>
        <w:rPr>
          <w:rFonts w:hint="eastAsia"/>
        </w:rPr>
        <w:t>5.要求md在线编写时支持所有的CommonMark语法，GFM语法；</w:t>
      </w:r>
      <w:r>
        <w:commentReference w:id="4"/>
      </w:r>
      <w:r>
        <w:rPr>
          <w:rFonts w:hint="eastAsia"/>
        </w:rPr>
        <w:t xml:space="preserve"> </w:t>
      </w:r>
    </w:p>
    <w:p>
      <w:pPr>
        <w:rPr>
          <w:rFonts w:hint="eastAsia"/>
        </w:rPr>
      </w:pPr>
    </w:p>
    <w:p>
      <w:pPr>
        <w:rPr>
          <w:rFonts w:hint="eastAsia"/>
        </w:rPr>
      </w:pPr>
      <w:r>
        <w:rPr>
          <w:rFonts w:hint="eastAsia"/>
        </w:rPr>
        <w:t>6.要求md编辑时不出现有序编号</w:t>
      </w:r>
      <w:r>
        <w:commentReference w:id="5"/>
      </w:r>
      <w:r>
        <w:rPr>
          <w:rFonts w:hint="eastAsia"/>
        </w:rPr>
        <w:t>；</w:t>
      </w:r>
    </w:p>
    <w:p>
      <w:pPr>
        <w:rPr>
          <w:rFonts w:hint="eastAsia"/>
        </w:rPr>
      </w:pPr>
    </w:p>
    <w:p>
      <w:pPr>
        <w:rPr>
          <w:rFonts w:hint="eastAsia"/>
        </w:rPr>
      </w:pPr>
      <w:r>
        <w:rPr>
          <w:rFonts w:hint="eastAsia"/>
        </w:rPr>
        <w:t>7.要求md文件提交时能准确转换成docx文件（C503样式）；</w:t>
      </w:r>
      <w:r>
        <w:commentReference w:id="6"/>
      </w:r>
      <w:r>
        <w:rPr>
          <w:rFonts w:hint="eastAsia"/>
        </w:rPr>
        <w:t xml:space="preserve">  </w:t>
      </w:r>
    </w:p>
    <w:p>
      <w:pPr>
        <w:rPr>
          <w:rFonts w:hint="eastAsia"/>
        </w:rPr>
      </w:pPr>
    </w:p>
    <w:p>
      <w:pPr>
        <w:rPr>
          <w:rFonts w:hint="eastAsia"/>
        </w:rPr>
      </w:pPr>
      <w:r>
        <w:rPr>
          <w:rFonts w:hint="eastAsia"/>
        </w:rPr>
        <w:t>8</w:t>
      </w:r>
      <w:commentRangeStart w:id="7"/>
      <w:r>
        <w:rPr>
          <w:rFonts w:hint="eastAsia"/>
        </w:rPr>
        <w:t xml:space="preserve">.要求md文件每次编辑提交后，有一个修改日志；  </w:t>
      </w:r>
      <w:commentRangeEnd w:id="7"/>
      <w:r>
        <w:commentReference w:id="7"/>
      </w:r>
    </w:p>
    <w:p>
      <w:pPr>
        <w:rPr>
          <w:rFonts w:hint="eastAsia"/>
        </w:rPr>
      </w:pPr>
      <w:r>
        <w:rPr>
          <w:rFonts w:hint="eastAsia"/>
        </w:rPr>
        <w:t>——日志记录实时存入后台数据库；</w:t>
      </w:r>
    </w:p>
    <w:p>
      <w:pPr>
        <w:rPr>
          <w:rFonts w:hint="eastAsia"/>
        </w:rPr>
      </w:pPr>
      <w:r>
        <w:rPr>
          <w:rFonts w:hint="eastAsia"/>
        </w:rPr>
        <w:t xml:space="preserve">——要求每条日志记录可点击详情查看具体的增删内容（从后台数据库获取）；  </w:t>
      </w:r>
    </w:p>
    <w:p>
      <w:pPr>
        <w:rPr>
          <w:rFonts w:hint="eastAsia"/>
        </w:rPr>
      </w:pPr>
    </w:p>
    <w:p>
      <w:pPr>
        <w:rPr>
          <w:rFonts w:hint="eastAsia"/>
        </w:rPr>
      </w:pPr>
      <w:r>
        <w:rPr>
          <w:rFonts w:hint="eastAsia"/>
        </w:rPr>
        <w:t xml:space="preserve">9.要求md文件和docx文件可从软件上下载到本地；  </w:t>
      </w:r>
    </w:p>
    <w:p>
      <w:pPr>
        <w:rPr>
          <w:rFonts w:hint="eastAsia"/>
        </w:rPr>
      </w:pPr>
      <w:r>
        <w:rPr>
          <w:rFonts w:hint="eastAsia"/>
        </w:rPr>
        <w:t>——用户点击对应文件的下载键（或者多选批下载），后台从远程仓库clone对应的文件到本地仓库，再从本地仓库发送到前端。</w:t>
      </w:r>
      <w:r>
        <w:commentReference w:id="8"/>
      </w:r>
    </w:p>
    <w:p>
      <w:pPr>
        <w:rPr>
          <w:rFonts w:hint="eastAsia"/>
        </w:rPr>
      </w:pPr>
    </w:p>
    <w:p>
      <w:pPr>
        <w:rPr>
          <w:rFonts w:hint="eastAsia"/>
        </w:rPr>
      </w:pPr>
      <w:r>
        <w:rPr>
          <w:rFonts w:hint="eastAsia"/>
        </w:rPr>
        <w:t>10.要求转换后的docx文件可进行查看；</w:t>
      </w:r>
      <w:r>
        <w:commentReference w:id="9"/>
      </w:r>
      <w:r>
        <w:rPr>
          <w:rFonts w:hint="eastAsia"/>
        </w:rPr>
        <w:t xml:space="preserve">  </w:t>
      </w:r>
    </w:p>
    <w:p>
      <w:pPr>
        <w:rPr>
          <w:rFonts w:hint="eastAsia"/>
        </w:rPr>
      </w:pPr>
    </w:p>
    <w:p>
      <w:pPr>
        <w:rPr>
          <w:rFonts w:hint="eastAsia"/>
        </w:rPr>
      </w:pPr>
      <w:r>
        <w:rPr>
          <w:rFonts w:hint="eastAsia"/>
        </w:rPr>
        <w:t>11.要求md文档编辑后点提交时弹出提示输入转换后的docx文件名，否则默认初始命名为data-版本号.docx;</w:t>
      </w:r>
      <w:r>
        <w:commentReference w:id="10"/>
      </w:r>
    </w:p>
    <w:p>
      <w:pPr>
        <w:rPr>
          <w:rFonts w:hint="eastAsia"/>
        </w:rPr>
      </w:pPr>
    </w:p>
    <w:p>
      <w:pPr>
        <w:rPr>
          <w:rFonts w:hint="eastAsia"/>
        </w:rPr>
      </w:pPr>
      <w:r>
        <w:rPr>
          <w:rFonts w:hint="eastAsia"/>
        </w:rPr>
        <w:t xml:space="preserve">12.要求md文件和docx文件可以在软件平台上进行重命名；  </w:t>
      </w:r>
    </w:p>
    <w:p>
      <w:pPr>
        <w:rPr>
          <w:rFonts w:hint="eastAsia"/>
        </w:rPr>
      </w:pPr>
    </w:p>
    <w:p>
      <w:pPr>
        <w:rPr>
          <w:rFonts w:hint="eastAsia"/>
        </w:rPr>
      </w:pPr>
      <w:r>
        <w:rPr>
          <w:rFonts w:hint="eastAsia"/>
        </w:rPr>
        <w:t xml:space="preserve">13.要求软件平台上的docx文件内容不可编辑；  </w:t>
      </w:r>
    </w:p>
    <w:p>
      <w:pPr>
        <w:rPr>
          <w:rFonts w:hint="eastAsia"/>
        </w:rPr>
      </w:pPr>
    </w:p>
    <w:p>
      <w:pPr>
        <w:rPr>
          <w:rFonts w:hint="eastAsia"/>
        </w:rPr>
      </w:pPr>
      <w:r>
        <w:rPr>
          <w:rFonts w:hint="eastAsia"/>
        </w:rPr>
        <w:t>14.要求中途断开服务或关闭网页等意外退出时再次打开时恢复为原来页面；</w:t>
      </w:r>
    </w:p>
    <w:p>
      <w:pPr>
        <w:rPr>
          <w:rFonts w:hint="eastAsia"/>
        </w:rPr>
      </w:pPr>
    </w:p>
    <w:p>
      <w:pPr>
        <w:rPr>
          <w:rFonts w:hint="eastAsia"/>
        </w:rPr>
      </w:pPr>
      <w:r>
        <w:rPr>
          <w:rFonts w:hint="eastAsia"/>
        </w:rPr>
        <w:t>15.要求在进行md文本编辑时打开另外一个md文档时，原先md文档自动暂存；</w:t>
      </w:r>
      <w:r>
        <w:commentReference w:id="11"/>
      </w:r>
    </w:p>
    <w:p>
      <w:pPr>
        <w:rPr>
          <w:rFonts w:hint="eastAsia"/>
        </w:rPr>
      </w:pPr>
    </w:p>
    <w:p>
      <w:pPr>
        <w:rPr>
          <w:rFonts w:hint="eastAsia"/>
        </w:rPr>
      </w:pPr>
      <w:r>
        <w:rPr>
          <w:rFonts w:hint="eastAsia"/>
        </w:rPr>
        <w:t>16.要求用户在确认提交后，首先暂存到后台服务器仓库里，再上传到远程仓库中；</w:t>
      </w:r>
      <w:r>
        <w:commentReference w:id="12"/>
      </w:r>
    </w:p>
    <w:p>
      <w:pPr>
        <w:rPr>
          <w:rFonts w:hint="eastAsia"/>
        </w:rPr>
      </w:pPr>
    </w:p>
    <w:p>
      <w:pPr>
        <w:rPr>
          <w:rFonts w:hint="eastAsia"/>
        </w:rPr>
      </w:pPr>
      <w:r>
        <w:rPr>
          <w:rFonts w:hint="eastAsia"/>
        </w:rPr>
        <w:t>17.要求用户在每次登陆时，都能从远程仓库获取用户上次操作后保存的文件；</w:t>
      </w:r>
      <w:r>
        <w:commentReference w:id="13"/>
      </w:r>
    </w:p>
    <w:p>
      <w:pPr>
        <w:rPr>
          <w:rFonts w:hint="eastAsia"/>
        </w:rPr>
      </w:pPr>
    </w:p>
    <w:p>
      <w:pPr>
        <w:rPr>
          <w:rFonts w:hint="eastAsia"/>
        </w:rPr>
      </w:pPr>
      <w:r>
        <w:rPr>
          <w:rFonts w:hint="eastAsia"/>
        </w:rPr>
        <w:t>18.要求页面每过一分钟自动暂存一次所编辑的文件；</w:t>
      </w:r>
    </w:p>
    <w:p>
      <w:pPr>
        <w:rPr>
          <w:rFonts w:hint="eastAsia"/>
        </w:rPr>
      </w:pPr>
    </w:p>
    <w:p>
      <w:pPr>
        <w:rPr>
          <w:rFonts w:hint="eastAsia"/>
        </w:rPr>
      </w:pPr>
      <w:r>
        <w:rPr>
          <w:rFonts w:hint="eastAsia"/>
        </w:rPr>
        <w:t>19.要求最大支持20人同时编写同一个项目仓库中不同的文档；</w:t>
      </w:r>
      <w:r>
        <w:commentReference w:id="14"/>
      </w:r>
    </w:p>
    <w:p>
      <w:pPr>
        <w:rPr>
          <w:rFonts w:hint="eastAsia"/>
        </w:rPr>
      </w:pPr>
    </w:p>
    <w:p>
      <w:pPr>
        <w:rPr>
          <w:rFonts w:hint="eastAsia"/>
        </w:rPr>
      </w:pPr>
      <w:r>
        <w:rPr>
          <w:rFonts w:hint="eastAsia"/>
        </w:rPr>
        <w:t>20.要求多人同时访问同一文件时，按访问顺序第一位用户具有该文件完整权限；</w:t>
      </w:r>
      <w:r>
        <w:commentReference w:id="15"/>
      </w:r>
    </w:p>
    <w:p>
      <w:pPr>
        <w:rPr>
          <w:rFonts w:hint="eastAsia"/>
        </w:rPr>
      </w:pPr>
    </w:p>
    <w:p>
      <w:pPr>
        <w:rPr>
          <w:rFonts w:hint="eastAsia"/>
        </w:rPr>
      </w:pPr>
      <w:r>
        <w:rPr>
          <w:rFonts w:hint="eastAsia"/>
        </w:rPr>
        <w:t>21.要求此文档正在被编辑时其他用户只有查看权限；</w:t>
      </w:r>
      <w:bookmarkStart w:id="0" w:name="_GoBack"/>
      <w:bookmarkEnd w:id="0"/>
    </w:p>
    <w:p>
      <w:pPr>
        <w:rPr>
          <w:rFonts w:hint="eastAsia"/>
        </w:rPr>
      </w:pPr>
    </w:p>
    <w:p>
      <w:pPr>
        <w:rPr>
          <w:rFonts w:hint="eastAsia"/>
        </w:rPr>
      </w:pPr>
      <w:r>
        <w:rPr>
          <w:rFonts w:hint="eastAsia"/>
        </w:rPr>
        <w:t>22.要求只有查看权限的用户编辑时提示该文件已被其他用户使用，拒绝执行修改。</w:t>
      </w:r>
    </w:p>
    <w:p>
      <w:pPr>
        <w:rPr>
          <w:rFonts w:hint="eastAsia"/>
        </w:rPr>
      </w:pPr>
    </w:p>
    <w:p>
      <w:pPr>
        <w:rPr>
          <w:rFonts w:hint="eastAsia"/>
        </w:rPr>
      </w:pPr>
      <w:r>
        <w:rPr>
          <w:rFonts w:hint="eastAsia"/>
        </w:rPr>
        <w:t>23.要求软件提供语法检查按钮；</w:t>
      </w:r>
    </w:p>
    <w:p>
      <w:pPr>
        <w:rPr>
          <w:rFonts w:hint="eastAsia"/>
        </w:rPr>
      </w:pPr>
    </w:p>
    <w:p>
      <w:pPr>
        <w:rPr>
          <w:rFonts w:hint="eastAsia"/>
        </w:rPr>
      </w:pPr>
      <w:r>
        <w:rPr>
          <w:rFonts w:hint="eastAsia"/>
        </w:rPr>
        <w:t>24.要求软件检查出语法错误时进行提示修改信息；</w:t>
      </w:r>
    </w:p>
    <w:p>
      <w:pPr>
        <w:rPr>
          <w:rFonts w:hint="eastAsia"/>
        </w:rPr>
      </w:pPr>
    </w:p>
    <w:p>
      <w:pPr>
        <w:rPr>
          <w:rFonts w:hint="eastAsia"/>
        </w:rPr>
      </w:pPr>
      <w:r>
        <w:rPr>
          <w:rFonts w:hint="eastAsia"/>
        </w:rPr>
        <w:t>25.要求用户登录后排列显示出用户所参与的代码仓库；</w:t>
      </w:r>
    </w:p>
    <w:p>
      <w:pPr>
        <w:rPr>
          <w:rFonts w:hint="eastAsia"/>
        </w:rPr>
      </w:pPr>
    </w:p>
    <w:p>
      <w:pPr>
        <w:rPr>
          <w:rFonts w:hint="eastAsia"/>
        </w:rPr>
      </w:pPr>
      <w:r>
        <w:rPr>
          <w:rFonts w:hint="eastAsia"/>
        </w:rPr>
        <w:t>26.要求用户可自己新建一个代码仓库，新建md文档；</w:t>
      </w:r>
    </w:p>
    <w:p>
      <w:pPr>
        <w:rPr>
          <w:rFonts w:hint="eastAsia"/>
        </w:rPr>
      </w:pPr>
    </w:p>
    <w:p>
      <w:pPr>
        <w:rPr>
          <w:rFonts w:hint="eastAsia"/>
        </w:rPr>
      </w:pPr>
      <w:r>
        <w:rPr>
          <w:rFonts w:hint="eastAsia"/>
        </w:rPr>
        <w:t>27.用户登陆页面提供用户名输入框、密码输入框、注册页面跳转按钮、确认登陆按钮、验证码；</w:t>
      </w:r>
    </w:p>
    <w:p>
      <w:pPr>
        <w:rPr>
          <w:rFonts w:hint="eastAsia"/>
        </w:rPr>
      </w:pPr>
    </w:p>
    <w:p>
      <w:pPr>
        <w:rPr>
          <w:rFonts w:hint="eastAsia"/>
        </w:rPr>
      </w:pPr>
      <w:r>
        <w:rPr>
          <w:rFonts w:hint="eastAsia"/>
        </w:rPr>
        <w:t>28.用户名要求唯一；</w:t>
      </w:r>
    </w:p>
    <w:p>
      <w:pPr>
        <w:rPr>
          <w:rFonts w:hint="eastAsia"/>
        </w:rPr>
      </w:pPr>
    </w:p>
    <w:p>
      <w:pPr>
        <w:rPr>
          <w:rFonts w:hint="eastAsia"/>
        </w:rPr>
      </w:pPr>
      <w:r>
        <w:rPr>
          <w:rFonts w:hint="eastAsia"/>
        </w:rPr>
        <w:t xml:space="preserve">29.确认登陆有成功和失败两种情况； </w:t>
      </w:r>
    </w:p>
    <w:p>
      <w:pPr>
        <w:rPr>
          <w:rFonts w:hint="eastAsia"/>
        </w:rPr>
      </w:pPr>
    </w:p>
    <w:p>
      <w:pPr>
        <w:rPr>
          <w:rFonts w:hint="eastAsia"/>
        </w:rPr>
      </w:pPr>
      <w:r>
        <w:rPr>
          <w:rFonts w:hint="eastAsia"/>
        </w:rPr>
        <w:t xml:space="preserve">30.登录成功自动跳转到主页；  </w:t>
      </w:r>
    </w:p>
    <w:p>
      <w:pPr>
        <w:rPr>
          <w:rFonts w:hint="eastAsia"/>
        </w:rPr>
      </w:pPr>
    </w:p>
    <w:p>
      <w:pPr>
        <w:rPr>
          <w:rFonts w:hint="eastAsia"/>
        </w:rPr>
      </w:pPr>
      <w:r>
        <w:rPr>
          <w:rFonts w:hint="eastAsia"/>
        </w:rPr>
        <w:t>31.登录失败提示错误信息；</w:t>
      </w:r>
    </w:p>
    <w:p>
      <w:pPr>
        <w:rPr>
          <w:rFonts w:hint="eastAsia"/>
        </w:rPr>
      </w:pPr>
    </w:p>
    <w:p>
      <w:pPr>
        <w:rPr>
          <w:rFonts w:hint="eastAsia"/>
        </w:rPr>
      </w:pPr>
      <w:r>
        <w:rPr>
          <w:rFonts w:hint="eastAsia"/>
        </w:rPr>
        <w:t xml:space="preserve">32.登录错误信息1：用户名不存在； </w:t>
      </w:r>
    </w:p>
    <w:p>
      <w:pPr>
        <w:rPr>
          <w:rFonts w:hint="eastAsia"/>
        </w:rPr>
      </w:pPr>
    </w:p>
    <w:p>
      <w:pPr>
        <w:rPr>
          <w:rFonts w:hint="eastAsia"/>
        </w:rPr>
      </w:pPr>
      <w:r>
        <w:rPr>
          <w:rFonts w:hint="eastAsia"/>
        </w:rPr>
        <w:t>33.登录错误信息2：用户名存在，密码错误  ；</w:t>
      </w:r>
    </w:p>
    <w:p>
      <w:pPr>
        <w:rPr>
          <w:rFonts w:hint="eastAsia"/>
        </w:rPr>
      </w:pPr>
    </w:p>
    <w:p>
      <w:pPr>
        <w:rPr>
          <w:rFonts w:hint="eastAsia"/>
        </w:rPr>
      </w:pPr>
      <w:r>
        <w:rPr>
          <w:rFonts w:hint="eastAsia"/>
        </w:rPr>
        <w:t>34.用户注册页面提供用户名输入框、密码输入框、密码二次输入框、确认注册按钮，邮箱/手机号；</w:t>
      </w:r>
    </w:p>
    <w:p>
      <w:pPr>
        <w:rPr>
          <w:rFonts w:hint="eastAsia"/>
        </w:rPr>
      </w:pPr>
    </w:p>
    <w:p>
      <w:pPr>
        <w:rPr>
          <w:rFonts w:hint="eastAsia"/>
        </w:rPr>
      </w:pPr>
      <w:r>
        <w:rPr>
          <w:rFonts w:hint="eastAsia"/>
        </w:rPr>
        <w:t>35.要求密码输入后用户鼠标离开输入框后密码自动变为16个*；</w:t>
      </w:r>
    </w:p>
    <w:p>
      <w:pPr>
        <w:rPr>
          <w:rFonts w:hint="eastAsia"/>
        </w:rPr>
      </w:pPr>
    </w:p>
    <w:p>
      <w:pPr>
        <w:rPr>
          <w:rFonts w:hint="eastAsia"/>
        </w:rPr>
      </w:pPr>
      <w:r>
        <w:rPr>
          <w:rFonts w:hint="eastAsia"/>
        </w:rPr>
        <w:t xml:space="preserve">35.密码输入框中以水印形式注明密码格式要求；  </w:t>
      </w:r>
    </w:p>
    <w:p>
      <w:pPr>
        <w:rPr>
          <w:rFonts w:hint="eastAsia"/>
        </w:rPr>
      </w:pPr>
    </w:p>
    <w:p>
      <w:pPr>
        <w:rPr>
          <w:rFonts w:hint="eastAsia"/>
        </w:rPr>
      </w:pPr>
      <w:r>
        <w:rPr>
          <w:rFonts w:hint="eastAsia"/>
        </w:rPr>
        <w:t xml:space="preserve">36.注册有成功和失败两种情况；  </w:t>
      </w:r>
    </w:p>
    <w:p>
      <w:pPr>
        <w:rPr>
          <w:rFonts w:hint="eastAsia"/>
        </w:rPr>
      </w:pPr>
    </w:p>
    <w:p>
      <w:pPr>
        <w:rPr>
          <w:rFonts w:hint="eastAsia"/>
        </w:rPr>
      </w:pPr>
      <w:r>
        <w:rPr>
          <w:rFonts w:hint="eastAsia"/>
        </w:rPr>
        <w:t xml:space="preserve">37.注册成功提示注册成功，自动跳转到登陆页面；  </w:t>
      </w:r>
    </w:p>
    <w:p>
      <w:pPr>
        <w:rPr>
          <w:rFonts w:hint="eastAsia"/>
        </w:rPr>
      </w:pPr>
    </w:p>
    <w:p>
      <w:pPr>
        <w:rPr>
          <w:rFonts w:hint="eastAsia"/>
        </w:rPr>
      </w:pPr>
      <w:r>
        <w:rPr>
          <w:rFonts w:hint="eastAsia"/>
        </w:rPr>
        <w:t xml:space="preserve">38.注册失败提供错误信息； </w:t>
      </w:r>
    </w:p>
    <w:p>
      <w:pPr>
        <w:rPr>
          <w:rFonts w:hint="eastAsia"/>
        </w:rPr>
      </w:pPr>
    </w:p>
    <w:p>
      <w:pPr>
        <w:rPr>
          <w:rFonts w:hint="eastAsia"/>
        </w:rPr>
      </w:pPr>
      <w:r>
        <w:rPr>
          <w:rFonts w:hint="eastAsia"/>
        </w:rPr>
        <w:t xml:space="preserve">39.注册错误信息1：用户名已存在；  </w:t>
      </w:r>
    </w:p>
    <w:p>
      <w:pPr>
        <w:rPr>
          <w:rFonts w:hint="eastAsia"/>
        </w:rPr>
      </w:pPr>
    </w:p>
    <w:p>
      <w:pPr>
        <w:rPr>
          <w:rFonts w:hint="eastAsia"/>
        </w:rPr>
      </w:pPr>
      <w:r>
        <w:rPr>
          <w:rFonts w:hint="eastAsia"/>
        </w:rPr>
        <w:t xml:space="preserve">40.注册错误信息2：密码输入不一致；  </w:t>
      </w:r>
    </w:p>
    <w:p>
      <w:pPr>
        <w:rPr>
          <w:rFonts w:hint="eastAsia"/>
        </w:rPr>
      </w:pPr>
    </w:p>
    <w:p>
      <w:pPr>
        <w:rPr>
          <w:rFonts w:hint="eastAsia"/>
        </w:rPr>
      </w:pPr>
      <w:r>
        <w:rPr>
          <w:rFonts w:hint="eastAsia"/>
        </w:rPr>
        <w:t>41.注册错误信息3：密码格式错误；</w:t>
      </w:r>
    </w:p>
    <w:p>
      <w:pPr>
        <w:rPr>
          <w:rFonts w:hint="eastAsia"/>
        </w:rPr>
      </w:pPr>
    </w:p>
    <w:p>
      <w:r>
        <w:rPr>
          <w:rFonts w:hint="eastAsia"/>
        </w:rPr>
        <w:t>42.注册错误信息4；邮箱/手机号验证码输入错误；</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cer" w:date="2020-10-29T15:06:53Z" w:initials="a">
    <w:p w14:paraId="12954F93">
      <w:pPr>
        <w:pStyle w:val="6"/>
        <w:rPr>
          <w:rFonts w:hint="default" w:eastAsia="宋体"/>
          <w:lang w:val="en-US" w:eastAsia="zh-CN"/>
        </w:rPr>
      </w:pPr>
      <w:r>
        <w:rPr>
          <w:rFonts w:hint="eastAsia"/>
          <w:lang w:val="en-US" w:eastAsia="zh-CN"/>
        </w:rPr>
        <w:t>细化：怎么才算正常运行，后台服务常驻进程后台，比如意外退出时要有提示，后台服务要支持自重启。</w:t>
      </w:r>
    </w:p>
  </w:comment>
  <w:comment w:id="1" w:author="acer" w:date="2020-10-29T15:10:17Z" w:initials="a">
    <w:p w14:paraId="24F559AE">
      <w:pPr>
        <w:pStyle w:val="6"/>
        <w:rPr>
          <w:rFonts w:hint="default" w:eastAsia="宋体"/>
          <w:lang w:val="en-US" w:eastAsia="zh-CN"/>
        </w:rPr>
      </w:pPr>
      <w:r>
        <w:rPr>
          <w:rFonts w:hint="eastAsia"/>
          <w:lang w:val="en-US" w:eastAsia="zh-CN"/>
        </w:rPr>
        <w:t>确认浏览器版本兼容的范围，笔记本兼容性</w:t>
      </w:r>
    </w:p>
  </w:comment>
  <w:comment w:id="2" w:author="acer" w:date="2020-10-29T15:13:27Z" w:initials="a">
    <w:p w14:paraId="27A32E9C">
      <w:pPr>
        <w:pStyle w:val="6"/>
        <w:rPr>
          <w:rFonts w:hint="default" w:eastAsia="宋体"/>
          <w:lang w:val="en-US" w:eastAsia="zh-CN"/>
        </w:rPr>
      </w:pPr>
      <w:r>
        <w:rPr>
          <w:rFonts w:hint="eastAsia"/>
          <w:lang w:val="en-US" w:eastAsia="zh-CN"/>
        </w:rPr>
        <w:t>滚动条，中间线</w:t>
      </w:r>
    </w:p>
  </w:comment>
  <w:comment w:id="3" w:author="acer" w:date="2020-10-29T15:17:11Z" w:initials="a">
    <w:p w14:paraId="522D3145">
      <w:pPr>
        <w:pStyle w:val="6"/>
        <w:rPr>
          <w:rFonts w:hint="default" w:eastAsia="宋体"/>
          <w:lang w:val="en-US" w:eastAsia="zh-CN"/>
        </w:rPr>
      </w:pPr>
      <w:r>
        <w:rPr>
          <w:rFonts w:hint="eastAsia"/>
          <w:lang w:val="en-US" w:eastAsia="zh-CN"/>
        </w:rPr>
        <w:t>图片有样式的东西可以吗</w:t>
      </w:r>
    </w:p>
  </w:comment>
  <w:comment w:id="4" w:author="acer" w:date="2020-10-29T15:25:30Z" w:initials="a">
    <w:p w14:paraId="1528223C">
      <w:pPr>
        <w:pStyle w:val="6"/>
        <w:rPr>
          <w:rFonts w:hint="default" w:eastAsia="宋体"/>
          <w:lang w:val="en-US" w:eastAsia="zh-CN"/>
        </w:rPr>
      </w:pPr>
      <w:r>
        <w:rPr>
          <w:rFonts w:hint="eastAsia"/>
          <w:lang w:val="en-US" w:eastAsia="zh-CN"/>
        </w:rPr>
        <w:t>测试用例，怎么确定语法是否被支持</w:t>
      </w:r>
    </w:p>
  </w:comment>
  <w:comment w:id="5" w:author="acer" w:date="2020-10-29T15:29:08Z" w:initials="a">
    <w:p w14:paraId="679160CE">
      <w:pPr>
        <w:pStyle w:val="6"/>
        <w:rPr>
          <w:rFonts w:hint="default" w:eastAsia="宋体"/>
          <w:lang w:val="en-US" w:eastAsia="zh-CN"/>
        </w:rPr>
      </w:pPr>
      <w:r>
        <w:rPr>
          <w:rFonts w:hint="eastAsia"/>
          <w:lang w:val="en-US" w:eastAsia="zh-CN"/>
        </w:rPr>
        <w:t>无效输入提示</w:t>
      </w:r>
    </w:p>
  </w:comment>
  <w:comment w:id="6" w:author="acer" w:date="2020-10-29T15:31:06Z" w:initials="a">
    <w:p w14:paraId="28405158">
      <w:pPr>
        <w:pStyle w:val="6"/>
        <w:rPr>
          <w:rFonts w:hint="default" w:eastAsia="宋体"/>
          <w:lang w:val="en-US" w:eastAsia="zh-CN"/>
        </w:rPr>
      </w:pPr>
      <w:r>
        <w:rPr>
          <w:rFonts w:hint="eastAsia"/>
          <w:lang w:val="en-US" w:eastAsia="zh-CN"/>
        </w:rPr>
        <w:t>怎么达到准确，量化</w:t>
      </w:r>
    </w:p>
  </w:comment>
  <w:comment w:id="7" w:author="acer" w:date="2020-10-29T15:35:49Z" w:initials="a">
    <w:p w14:paraId="7BC87B80">
      <w:pPr>
        <w:pStyle w:val="6"/>
        <w:rPr>
          <w:rFonts w:hint="default" w:eastAsia="宋体"/>
          <w:lang w:val="en-US" w:eastAsia="zh-CN"/>
        </w:rPr>
      </w:pPr>
      <w:r>
        <w:rPr>
          <w:rFonts w:hint="eastAsia"/>
          <w:lang w:val="en-US" w:eastAsia="zh-CN"/>
        </w:rPr>
        <w:t>类似于coding</w:t>
      </w:r>
    </w:p>
  </w:comment>
  <w:comment w:id="8" w:author="acer" w:date="2020-10-29T15:41:23Z" w:initials="a">
    <w:p w14:paraId="12784707">
      <w:pPr>
        <w:pStyle w:val="6"/>
      </w:pPr>
    </w:p>
  </w:comment>
  <w:comment w:id="9" w:author="acer" w:date="2020-10-29T16:00:28Z" w:initials="a">
    <w:p w14:paraId="5F643447">
      <w:pPr>
        <w:pStyle w:val="6"/>
        <w:rPr>
          <w:rFonts w:hint="default" w:eastAsia="宋体"/>
          <w:lang w:val="en-US" w:eastAsia="zh-CN"/>
        </w:rPr>
      </w:pPr>
      <w:r>
        <w:rPr>
          <w:rFonts w:hint="eastAsia"/>
          <w:lang w:val="en-US" w:eastAsia="zh-CN"/>
        </w:rPr>
        <w:t>是否全屏显示，缩放，水印，是否预览可支持复制</w:t>
      </w:r>
    </w:p>
  </w:comment>
  <w:comment w:id="10" w:author="acer" w:date="2020-10-29T16:01:51Z" w:initials="a">
    <w:p w14:paraId="509115A4">
      <w:pPr>
        <w:pStyle w:val="6"/>
        <w:rPr>
          <w:rFonts w:hint="default" w:eastAsia="宋体"/>
          <w:lang w:val="en-US" w:eastAsia="zh-CN"/>
        </w:rPr>
      </w:pPr>
      <w:r>
        <w:rPr>
          <w:rFonts w:hint="eastAsia"/>
          <w:lang w:val="en-US" w:eastAsia="zh-CN"/>
        </w:rPr>
        <w:t>默认前缀可以修改</w:t>
      </w:r>
    </w:p>
  </w:comment>
  <w:comment w:id="11" w:author="acer" w:date="2020-10-29T16:10:04Z" w:initials="a">
    <w:p w14:paraId="59C43972">
      <w:pPr>
        <w:pStyle w:val="6"/>
      </w:pPr>
    </w:p>
  </w:comment>
  <w:comment w:id="12" w:author="acer" w:date="2020-10-29T16:11:43Z" w:initials="a">
    <w:p w14:paraId="6E813021">
      <w:pPr>
        <w:pStyle w:val="6"/>
        <w:rPr>
          <w:rFonts w:hint="default" w:eastAsia="宋体"/>
          <w:lang w:val="en-US" w:eastAsia="zh-CN"/>
        </w:rPr>
      </w:pPr>
      <w:r>
        <w:rPr>
          <w:rFonts w:hint="eastAsia"/>
          <w:lang w:val="en-US" w:eastAsia="zh-CN"/>
        </w:rPr>
        <w:t>提交失败等异常</w:t>
      </w:r>
    </w:p>
  </w:comment>
  <w:comment w:id="13" w:author="acer" w:date="2020-10-29T16:14:06Z" w:initials="a">
    <w:p w14:paraId="2D3878AB">
      <w:pPr>
        <w:pStyle w:val="6"/>
        <w:rPr>
          <w:rFonts w:hint="default" w:eastAsia="宋体"/>
          <w:lang w:val="en-US" w:eastAsia="zh-CN"/>
        </w:rPr>
      </w:pPr>
      <w:r>
        <w:rPr>
          <w:rFonts w:hint="eastAsia"/>
          <w:lang w:val="en-US" w:eastAsia="zh-CN"/>
        </w:rPr>
        <w:t>暂存这个怎么解决</w:t>
      </w:r>
    </w:p>
  </w:comment>
  <w:comment w:id="14" w:author="acer" w:date="2020-10-29T16:23:04Z" w:initials="a">
    <w:p w14:paraId="4CBB6D9D">
      <w:pPr>
        <w:pStyle w:val="6"/>
        <w:rPr>
          <w:rFonts w:hint="default" w:eastAsia="宋体"/>
          <w:lang w:val="en-US" w:eastAsia="zh-CN"/>
        </w:rPr>
      </w:pPr>
      <w:r>
        <w:rPr>
          <w:rFonts w:hint="eastAsia"/>
          <w:lang w:val="en-US" w:eastAsia="zh-CN"/>
        </w:rPr>
        <w:t>20个在线，一个项目5-10人</w:t>
      </w:r>
    </w:p>
  </w:comment>
  <w:comment w:id="15" w:author="acer" w:date="2020-10-29T16:25:43Z" w:initials="a">
    <w:p w14:paraId="26675F2D">
      <w:pPr>
        <w:pStyle w:val="6"/>
        <w:rPr>
          <w:rFonts w:hint="default" w:eastAsia="宋体"/>
          <w:lang w:val="en-US" w:eastAsia="zh-CN"/>
        </w:rPr>
      </w:pPr>
      <w:r>
        <w:rPr>
          <w:rFonts w:hint="eastAsia"/>
          <w:lang w:val="en-US" w:eastAsia="zh-CN"/>
        </w:rPr>
        <w:t>交由git，确定怎么完成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2954F93" w15:done="0"/>
  <w15:commentEx w15:paraId="24F559AE" w15:done="0"/>
  <w15:commentEx w15:paraId="27A32E9C" w15:done="0"/>
  <w15:commentEx w15:paraId="522D3145" w15:done="0"/>
  <w15:commentEx w15:paraId="1528223C" w15:done="0"/>
  <w15:commentEx w15:paraId="679160CE" w15:done="0"/>
  <w15:commentEx w15:paraId="28405158" w15:done="0"/>
  <w15:commentEx w15:paraId="7BC87B80" w15:done="0"/>
  <w15:commentEx w15:paraId="12784707" w15:done="0"/>
  <w15:commentEx w15:paraId="5F643447" w15:done="0"/>
  <w15:commentEx w15:paraId="509115A4" w15:done="0"/>
  <w15:commentEx w15:paraId="59C43972" w15:done="0"/>
  <w15:commentEx w15:paraId="6E813021" w15:done="0"/>
  <w15:commentEx w15:paraId="2D3878AB" w15:done="0"/>
  <w15:commentEx w15:paraId="4CBB6D9D" w15:done="0"/>
  <w15:commentEx w15:paraId="26675F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26109"/>
    <w:rsid w:val="04373B72"/>
    <w:rsid w:val="0CFD2C38"/>
    <w:rsid w:val="12D36BDA"/>
    <w:rsid w:val="2AD47C48"/>
    <w:rsid w:val="32B9420F"/>
    <w:rsid w:val="3C7B7CB9"/>
    <w:rsid w:val="3E6E3452"/>
    <w:rsid w:val="442075E8"/>
    <w:rsid w:val="57126109"/>
    <w:rsid w:val="66912708"/>
    <w:rsid w:val="6CA64962"/>
    <w:rsid w:val="720E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exact"/>
      <w:outlineLvl w:val="0"/>
    </w:pPr>
    <w:rPr>
      <w:rFonts w:eastAsia="黑体"/>
      <w:b/>
      <w:kern w:val="44"/>
      <w:sz w:val="28"/>
      <w:szCs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360" w:lineRule="auto"/>
      <w:outlineLvl w:val="1"/>
    </w:pPr>
    <w:rPr>
      <w:rFonts w:ascii="Arial" w:hAnsi="Arial" w:eastAsia="黑体"/>
      <w:b/>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ind w:left="210" w:leftChars="100"/>
      <w:outlineLvl w:val="2"/>
    </w:pPr>
    <w:rPr>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200" w:lineRule="exact"/>
      <w:ind w:left="420" w:leftChars="200"/>
      <w:outlineLvl w:val="3"/>
    </w:pPr>
    <w:rPr>
      <w:rFonts w:ascii="Arial" w:hAnsi="Arial" w:eastAsia="宋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customStyle="1" w:styleId="9">
    <w:name w:val="样式2"/>
    <w:basedOn w:val="1"/>
    <w:qFormat/>
    <w:uiPriority w:val="0"/>
    <w:rPr>
      <w:rFonts w:ascii="Times New Roman" w:hAnsi="Times New Roman"/>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2020-10-29T07:04:00Z</dcterms:created>
  <dc:creator>acer</dc:creator>
  <cp:lastModifiedBy>acer</cp:lastModifiedBy>
  <dcterms:modified xsi:type="dcterms:W3CDTF">2020-10-29T08:27:22Z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